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1357A" w:rsidRDefault="00AB343D" w14:paraId="32E12CB7" w14:textId="03C60007">
      <w:pPr>
        <w:rPr>
          <w:b/>
          <w:bCs/>
          <w:sz w:val="40"/>
          <w:szCs w:val="40"/>
        </w:rPr>
      </w:pPr>
      <w:r w:rsidRPr="00AB343D">
        <w:rPr>
          <w:b/>
          <w:bCs/>
          <w:sz w:val="40"/>
          <w:szCs w:val="40"/>
        </w:rPr>
        <w:t>Typy obudów stosowane na rynku:</w:t>
      </w:r>
    </w:p>
    <w:p w:rsidRPr="00AB343D" w:rsidR="00AB343D" w:rsidP="00AB343D" w:rsidRDefault="00AB343D" w14:paraId="470E344A" w14:textId="77777777">
      <w:pPr>
        <w:pStyle w:val="Normalny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 w:themeColor="text1"/>
          <w:sz w:val="32"/>
          <w:szCs w:val="32"/>
        </w:rPr>
      </w:pPr>
      <w:hyperlink w:history="1" r:id="rId4">
        <w:r w:rsidRPr="00AB343D">
          <w:rPr>
            <w:rFonts w:ascii="Arial" w:hAnsi="Arial" w:cs="Arial"/>
            <w:color w:val="000000" w:themeColor="text1"/>
            <w:spacing w:val="-7"/>
            <w:sz w:val="32"/>
            <w:szCs w:val="32"/>
          </w:rPr>
          <w:br/>
        </w:r>
        <w:r w:rsidRPr="00AB343D">
          <w:rPr>
            <w:rStyle w:val="Hipercze"/>
            <w:rFonts w:ascii="Arial" w:hAnsi="Arial" w:cs="Arial"/>
            <w:b/>
            <w:bCs/>
            <w:color w:val="000000" w:themeColor="text1"/>
            <w:spacing w:val="-7"/>
            <w:sz w:val="32"/>
            <w:szCs w:val="32"/>
            <w:u w:val="none"/>
          </w:rPr>
          <w:t xml:space="preserve">Obudowy </w:t>
        </w:r>
        <w:proofErr w:type="spellStart"/>
        <w:r w:rsidRPr="00AB343D">
          <w:rPr>
            <w:rStyle w:val="Hipercze"/>
            <w:rFonts w:ascii="Arial" w:hAnsi="Arial" w:cs="Arial"/>
            <w:b/>
            <w:bCs/>
            <w:color w:val="000000" w:themeColor="text1"/>
            <w:spacing w:val="-7"/>
            <w:sz w:val="32"/>
            <w:szCs w:val="32"/>
            <w:u w:val="none"/>
          </w:rPr>
          <w:t>tower</w:t>
        </w:r>
        <w:proofErr w:type="spellEnd"/>
        <w:r w:rsidRPr="00AB343D">
          <w:rPr>
            <w:rStyle w:val="Hipercze"/>
            <w:rFonts w:ascii="Arial" w:hAnsi="Arial" w:cs="Arial"/>
            <w:b/>
            <w:bCs/>
            <w:color w:val="000000" w:themeColor="text1"/>
            <w:spacing w:val="-7"/>
            <w:sz w:val="32"/>
            <w:szCs w:val="32"/>
            <w:u w:val="none"/>
          </w:rPr>
          <w:t> </w:t>
        </w:r>
      </w:hyperlink>
      <w:r w:rsidRPr="00AB343D">
        <w:rPr>
          <w:rFonts w:ascii="Arial" w:hAnsi="Arial" w:cs="Arial"/>
          <w:color w:val="000000" w:themeColor="text1"/>
          <w:sz w:val="32"/>
          <w:szCs w:val="32"/>
        </w:rPr>
        <w:t>– proste</w:t>
      </w:r>
    </w:p>
    <w:p w:rsidR="00AB343D" w:rsidP="00AB343D" w:rsidRDefault="00AB343D" w14:paraId="06F8D267" w14:textId="134C50C2">
      <w:pPr>
        <w:pStyle w:val="Normalny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Są dla </w:t>
      </w:r>
      <w:r w:rsidRPr="00AB343D">
        <w:rPr>
          <w:rFonts w:ascii="Arial" w:hAnsi="Arial" w:cs="Arial"/>
          <w:color w:val="000000" w:themeColor="text1"/>
          <w:sz w:val="28"/>
          <w:szCs w:val="28"/>
        </w:rPr>
        <w:t xml:space="preserve">osób, które nie mają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wysokich </w:t>
      </w:r>
      <w:r w:rsidRPr="00AB343D">
        <w:rPr>
          <w:rFonts w:ascii="Arial" w:hAnsi="Arial" w:cs="Arial"/>
          <w:color w:val="000000" w:themeColor="text1"/>
          <w:sz w:val="28"/>
          <w:szCs w:val="28"/>
        </w:rPr>
        <w:t>wymagań</w:t>
      </w:r>
      <w:r>
        <w:rPr>
          <w:rFonts w:ascii="Arial" w:hAnsi="Arial" w:cs="Arial"/>
          <w:color w:val="000000" w:themeColor="text1"/>
          <w:sz w:val="28"/>
          <w:szCs w:val="28"/>
        </w:rPr>
        <w:t>, oraz mają niską cenę.</w:t>
      </w:r>
    </w:p>
    <w:p w:rsidRPr="00AB343D" w:rsidR="00AB343D" w:rsidP="00AB343D" w:rsidRDefault="00AB343D" w14:paraId="748AC597" w14:textId="77777777">
      <w:pPr>
        <w:spacing w:after="360" w:line="240" w:lineRule="auto"/>
        <w:rPr>
          <w:rFonts w:ascii="Arial" w:hAnsi="Arial" w:eastAsia="Times New Roman" w:cs="Arial"/>
          <w:color w:val="000000" w:themeColor="text1"/>
          <w:sz w:val="32"/>
          <w:szCs w:val="32"/>
          <w:lang w:eastAsia="pl-PL"/>
        </w:rPr>
      </w:pPr>
      <w:hyperlink w:history="1" r:id="rId5">
        <w:r w:rsidRPr="00AB343D">
          <w:rPr>
            <w:rFonts w:ascii="Arial" w:hAnsi="Arial" w:eastAsia="Times New Roman" w:cs="Arial"/>
            <w:color w:val="000000" w:themeColor="text1"/>
            <w:spacing w:val="-7"/>
            <w:sz w:val="32"/>
            <w:szCs w:val="32"/>
            <w:lang w:eastAsia="pl-PL"/>
          </w:rPr>
          <w:br/>
        </w:r>
        <w:r w:rsidRPr="00AB343D">
          <w:rPr>
            <w:rFonts w:ascii="Arial" w:hAnsi="Arial" w:eastAsia="Times New Roman" w:cs="Arial"/>
            <w:color w:val="000000" w:themeColor="text1"/>
            <w:spacing w:val="-7"/>
            <w:sz w:val="32"/>
            <w:szCs w:val="32"/>
            <w:lang w:eastAsia="pl-PL"/>
          </w:rPr>
          <w:br/>
        </w:r>
        <w:r w:rsidRPr="00AB343D">
          <w:rPr>
            <w:rFonts w:ascii="Arial" w:hAnsi="Arial" w:eastAsia="Times New Roman" w:cs="Arial"/>
            <w:b/>
            <w:bCs/>
            <w:color w:val="000000" w:themeColor="text1"/>
            <w:spacing w:val="-7"/>
            <w:sz w:val="32"/>
            <w:szCs w:val="32"/>
            <w:lang w:eastAsia="pl-PL"/>
          </w:rPr>
          <w:t xml:space="preserve">Obudowy </w:t>
        </w:r>
        <w:proofErr w:type="spellStart"/>
        <w:r w:rsidRPr="00AB343D">
          <w:rPr>
            <w:rFonts w:ascii="Arial" w:hAnsi="Arial" w:eastAsia="Times New Roman" w:cs="Arial"/>
            <w:b/>
            <w:bCs/>
            <w:color w:val="000000" w:themeColor="text1"/>
            <w:spacing w:val="-7"/>
            <w:sz w:val="32"/>
            <w:szCs w:val="32"/>
            <w:lang w:eastAsia="pl-PL"/>
          </w:rPr>
          <w:t>tower</w:t>
        </w:r>
        <w:proofErr w:type="spellEnd"/>
        <w:r w:rsidRPr="00AB343D">
          <w:rPr>
            <w:rFonts w:ascii="Arial" w:hAnsi="Arial" w:eastAsia="Times New Roman" w:cs="Arial"/>
            <w:color w:val="000000" w:themeColor="text1"/>
            <w:spacing w:val="-7"/>
            <w:sz w:val="32"/>
            <w:szCs w:val="32"/>
            <w:lang w:eastAsia="pl-PL"/>
          </w:rPr>
          <w:t> </w:t>
        </w:r>
      </w:hyperlink>
      <w:r w:rsidRPr="00AB343D">
        <w:rPr>
          <w:rFonts w:ascii="Arial" w:hAnsi="Arial" w:eastAsia="Times New Roman" w:cs="Arial"/>
          <w:color w:val="000000" w:themeColor="text1"/>
          <w:sz w:val="32"/>
          <w:szCs w:val="32"/>
          <w:lang w:eastAsia="pl-PL"/>
        </w:rPr>
        <w:t>– zaawansowane</w:t>
      </w:r>
    </w:p>
    <w:p w:rsidR="00AB343D" w:rsidP="00AB343D" w:rsidRDefault="00AB343D" w14:paraId="71C2CC82" w14:textId="0417A1AC">
      <w:pPr>
        <w:pStyle w:val="Normalny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AB343D">
        <w:rPr>
          <w:rFonts w:ascii="Arial" w:hAnsi="Arial" w:cs="Arial"/>
          <w:color w:val="000000" w:themeColor="text1"/>
          <w:sz w:val="28"/>
          <w:szCs w:val="28"/>
        </w:rPr>
        <w:t>Dla entuzjastów i graczy, którzy oczekują dodatkowych opcji i udogodnień.</w:t>
      </w:r>
    </w:p>
    <w:p w:rsidRPr="00AB343D" w:rsidR="00AB343D" w:rsidP="00AB343D" w:rsidRDefault="00AB343D" w14:paraId="0DF9D2C9" w14:textId="77777777">
      <w:pPr>
        <w:pStyle w:val="Normalny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 w:themeColor="text1"/>
          <w:sz w:val="32"/>
          <w:szCs w:val="32"/>
        </w:rPr>
      </w:pPr>
      <w:hyperlink w:history="1" r:id="rId6">
        <w:r w:rsidRPr="00AB343D">
          <w:rPr>
            <w:rStyle w:val="Hipercze"/>
            <w:rFonts w:ascii="Arial" w:hAnsi="Arial" w:cs="Arial"/>
            <w:b/>
            <w:bCs/>
            <w:color w:val="000000" w:themeColor="text1"/>
            <w:spacing w:val="-7"/>
            <w:sz w:val="32"/>
            <w:szCs w:val="32"/>
            <w:u w:val="none"/>
          </w:rPr>
          <w:t>Obudowy desktop</w:t>
        </w:r>
      </w:hyperlink>
      <w:r w:rsidRPr="00AB343D">
        <w:rPr>
          <w:rFonts w:ascii="Arial" w:hAnsi="Arial" w:cs="Arial"/>
          <w:color w:val="000000" w:themeColor="text1"/>
          <w:sz w:val="32"/>
          <w:szCs w:val="32"/>
        </w:rPr>
        <w:t> – leżące</w:t>
      </w:r>
    </w:p>
    <w:p w:rsidRPr="00AB343D" w:rsidR="00AB343D" w:rsidP="00AB343D" w:rsidRDefault="00AB343D" w14:paraId="19A1E9DA" w14:textId="544C6812">
      <w:pPr>
        <w:pStyle w:val="Normalny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AB343D">
        <w:rPr>
          <w:rFonts w:ascii="Arial" w:hAnsi="Arial" w:cs="Arial"/>
          <w:color w:val="000000" w:themeColor="text1"/>
          <w:sz w:val="28"/>
          <w:szCs w:val="28"/>
        </w:rPr>
        <w:t>Obudowy, na których można postawić monitor</w:t>
      </w:r>
      <w:r>
        <w:rPr>
          <w:rFonts w:ascii="Arial" w:hAnsi="Arial" w:cs="Arial"/>
          <w:color w:val="000000" w:themeColor="text1"/>
          <w:sz w:val="28"/>
          <w:szCs w:val="28"/>
        </w:rPr>
        <w:t>, przez co oszczędzają Miejsce</w:t>
      </w:r>
      <w:r w:rsidRPr="00AB343D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</w:p>
    <w:p w:rsidRPr="00AB343D" w:rsidR="00AB343D" w:rsidP="00AB343D" w:rsidRDefault="00AB343D" w14:paraId="2C39D3DF" w14:textId="77777777">
      <w:pPr>
        <w:pStyle w:val="Normalny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 w:themeColor="text1"/>
          <w:sz w:val="32"/>
          <w:szCs w:val="32"/>
        </w:rPr>
      </w:pPr>
      <w:hyperlink w:history="1" r:id="rId7">
        <w:r w:rsidRPr="00AB343D">
          <w:rPr>
            <w:rStyle w:val="Hipercze"/>
            <w:rFonts w:ascii="Arial" w:hAnsi="Arial" w:cs="Arial"/>
            <w:b/>
            <w:bCs/>
            <w:color w:val="000000" w:themeColor="text1"/>
            <w:spacing w:val="-7"/>
            <w:sz w:val="32"/>
            <w:szCs w:val="32"/>
            <w:u w:val="none"/>
          </w:rPr>
          <w:t xml:space="preserve">Obudowy </w:t>
        </w:r>
        <w:proofErr w:type="spellStart"/>
        <w:r w:rsidRPr="00AB343D">
          <w:rPr>
            <w:rStyle w:val="Hipercze"/>
            <w:rFonts w:ascii="Arial" w:hAnsi="Arial" w:cs="Arial"/>
            <w:b/>
            <w:bCs/>
            <w:color w:val="000000" w:themeColor="text1"/>
            <w:spacing w:val="-7"/>
            <w:sz w:val="32"/>
            <w:szCs w:val="32"/>
            <w:u w:val="none"/>
          </w:rPr>
          <w:t>slim</w:t>
        </w:r>
        <w:proofErr w:type="spellEnd"/>
        <w:r w:rsidRPr="00AB343D">
          <w:rPr>
            <w:rStyle w:val="Hipercze"/>
            <w:rFonts w:ascii="Arial" w:hAnsi="Arial" w:cs="Arial"/>
            <w:b/>
            <w:bCs/>
            <w:color w:val="000000" w:themeColor="text1"/>
            <w:spacing w:val="-7"/>
            <w:sz w:val="32"/>
            <w:szCs w:val="32"/>
            <w:u w:val="none"/>
          </w:rPr>
          <w:t xml:space="preserve"> </w:t>
        </w:r>
        <w:proofErr w:type="spellStart"/>
        <w:r w:rsidRPr="00AB343D">
          <w:rPr>
            <w:rStyle w:val="Hipercze"/>
            <w:rFonts w:ascii="Arial" w:hAnsi="Arial" w:cs="Arial"/>
            <w:b/>
            <w:bCs/>
            <w:color w:val="000000" w:themeColor="text1"/>
            <w:spacing w:val="-7"/>
            <w:sz w:val="32"/>
            <w:szCs w:val="32"/>
            <w:u w:val="none"/>
          </w:rPr>
          <w:t>tower</w:t>
        </w:r>
        <w:proofErr w:type="spellEnd"/>
        <w:r w:rsidRPr="00AB343D">
          <w:rPr>
            <w:rStyle w:val="Hipercze"/>
            <w:rFonts w:ascii="Arial" w:hAnsi="Arial" w:cs="Arial"/>
            <w:b/>
            <w:bCs/>
            <w:color w:val="000000" w:themeColor="text1"/>
            <w:spacing w:val="-7"/>
            <w:sz w:val="32"/>
            <w:szCs w:val="32"/>
            <w:u w:val="none"/>
          </w:rPr>
          <w:t xml:space="preserve"> i SFF</w:t>
        </w:r>
      </w:hyperlink>
      <w:r w:rsidRPr="00AB343D">
        <w:rPr>
          <w:rFonts w:ascii="Arial" w:hAnsi="Arial" w:cs="Arial"/>
          <w:b/>
          <w:bCs/>
          <w:color w:val="000000" w:themeColor="text1"/>
          <w:sz w:val="32"/>
          <w:szCs w:val="32"/>
        </w:rPr>
        <w:t> </w:t>
      </w:r>
      <w:r w:rsidRPr="00AB343D">
        <w:rPr>
          <w:rFonts w:ascii="Arial" w:hAnsi="Arial" w:cs="Arial"/>
          <w:color w:val="000000" w:themeColor="text1"/>
          <w:sz w:val="32"/>
          <w:szCs w:val="32"/>
        </w:rPr>
        <w:t>– kompaktowe</w:t>
      </w:r>
    </w:p>
    <w:p w:rsidRPr="00AB343D" w:rsidR="00AB343D" w:rsidP="20A30442" w:rsidRDefault="00AB343D" w14:paraId="1DFAD25E" w14:textId="3175520E">
      <w:pPr>
        <w:pStyle w:val="NormalnyWeb"/>
        <w:shd w:val="clear" w:color="auto" w:fill="FFFFFF" w:themeFill="background1"/>
        <w:spacing w:before="0" w:beforeAutospacing="off" w:after="360" w:afterAutospacing="off"/>
        <w:rPr>
          <w:rFonts w:ascii="Arial" w:hAnsi="Arial" w:cs="Arial"/>
          <w:color w:val="000000" w:themeColor="text1"/>
          <w:sz w:val="28"/>
          <w:szCs w:val="28"/>
        </w:rPr>
      </w:pPr>
      <w:r w:rsidRPr="20A30442" w:rsidR="00AB343D">
        <w:rPr>
          <w:rFonts w:ascii="Arial" w:hAnsi="Arial" w:cs="Arial"/>
          <w:color w:val="000000" w:themeColor="text1" w:themeTint="FF" w:themeShade="FF"/>
          <w:sz w:val="28"/>
          <w:szCs w:val="28"/>
        </w:rPr>
        <w:t>Ich zastosowaniem jest</w:t>
      </w:r>
      <w:r w:rsidRPr="20A30442" w:rsidR="00AB343D">
        <w:rPr>
          <w:rFonts w:ascii="Arial" w:hAnsi="Arial" w:cs="Arial"/>
          <w:color w:val="000000" w:themeColor="text1" w:themeTint="FF" w:themeShade="FF"/>
          <w:sz w:val="28"/>
          <w:szCs w:val="28"/>
        </w:rPr>
        <w:t xml:space="preserve"> </w:t>
      </w:r>
      <w:r w:rsidRPr="20A30442" w:rsidR="00AB343D">
        <w:rPr>
          <w:rFonts w:ascii="Arial" w:hAnsi="Arial" w:cs="Arial"/>
          <w:color w:val="000000" w:themeColor="text1" w:themeTint="FF" w:themeShade="FF"/>
          <w:sz w:val="28"/>
          <w:szCs w:val="28"/>
        </w:rPr>
        <w:t>oszczędzanie</w:t>
      </w:r>
      <w:r w:rsidRPr="20A30442" w:rsidR="00AB343D">
        <w:rPr>
          <w:rFonts w:ascii="Arial" w:hAnsi="Arial" w:cs="Arial"/>
          <w:color w:val="000000" w:themeColor="text1" w:themeTint="FF" w:themeShade="FF"/>
          <w:sz w:val="28"/>
          <w:szCs w:val="28"/>
        </w:rPr>
        <w:t xml:space="preserve"> miejsc</w:t>
      </w:r>
      <w:r w:rsidRPr="20A30442" w:rsidR="00AB343D">
        <w:rPr>
          <w:rFonts w:ascii="Arial" w:hAnsi="Arial" w:cs="Arial"/>
          <w:color w:val="000000" w:themeColor="text1" w:themeTint="FF" w:themeShade="FF"/>
          <w:sz w:val="28"/>
          <w:szCs w:val="28"/>
        </w:rPr>
        <w:t>a.</w:t>
      </w:r>
      <w:ins w:author="Anetta Kiraga" w:date="2020-12-17T23:31:59.841Z" w:id="1978797154">
        <w:r w:rsidRPr="20A30442" w:rsidR="610089EF">
          <w:rPr>
            <w:rFonts w:ascii="Arial" w:hAnsi="Arial" w:cs="Arial"/>
            <w:color w:val="000000" w:themeColor="text1" w:themeTint="FF" w:themeShade="FF"/>
            <w:sz w:val="28"/>
            <w:szCs w:val="28"/>
          </w:rPr>
          <w:t xml:space="preserve"> (każda z o</w:t>
        </w:r>
      </w:ins>
      <w:ins w:author="Anetta Kiraga" w:date="2020-12-17T23:32:10.468Z" w:id="1833297360">
        <w:r w:rsidRPr="20A30442" w:rsidR="610089EF">
          <w:rPr>
            <w:rFonts w:ascii="Arial" w:hAnsi="Arial" w:cs="Arial"/>
            <w:color w:val="000000" w:themeColor="text1" w:themeTint="FF" w:themeShade="FF"/>
            <w:sz w:val="28"/>
            <w:szCs w:val="28"/>
          </w:rPr>
          <w:t>sobna, ponieważ się różnią</w:t>
        </w:r>
      </w:ins>
    </w:p>
    <w:p w:rsidRPr="00AB343D" w:rsidR="00AB343D" w:rsidP="00AB343D" w:rsidRDefault="00AB343D" w14:paraId="3EC2CCB7" w14:textId="77777777">
      <w:pPr>
        <w:pStyle w:val="Normalny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 w:themeColor="text1"/>
          <w:sz w:val="32"/>
          <w:szCs w:val="32"/>
        </w:rPr>
      </w:pPr>
      <w:hyperlink w:history="1" r:id="rId8">
        <w:r w:rsidRPr="00AB343D">
          <w:rPr>
            <w:rStyle w:val="Hipercze"/>
            <w:rFonts w:ascii="Arial" w:hAnsi="Arial" w:cs="Arial"/>
            <w:b/>
            <w:bCs/>
            <w:color w:val="000000" w:themeColor="text1"/>
            <w:spacing w:val="-7"/>
            <w:sz w:val="32"/>
            <w:szCs w:val="32"/>
            <w:u w:val="none"/>
          </w:rPr>
          <w:t>Obudowy multimedialne</w:t>
        </w:r>
      </w:hyperlink>
      <w:r w:rsidRPr="00AB343D">
        <w:rPr>
          <w:rFonts w:ascii="Arial" w:hAnsi="Arial" w:cs="Arial"/>
          <w:color w:val="000000" w:themeColor="text1"/>
          <w:sz w:val="32"/>
          <w:szCs w:val="32"/>
        </w:rPr>
        <w:t> – HTPC</w:t>
      </w:r>
    </w:p>
    <w:p w:rsidR="00AB343D" w:rsidP="00AB343D" w:rsidRDefault="00AB343D" w14:paraId="22EAB9EE" w14:textId="5682DD6F">
      <w:pPr>
        <w:pStyle w:val="Normalny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Idealne do budowy „multimedialnego komputera do salonu.”</w:t>
      </w:r>
    </w:p>
    <w:p w:rsidRPr="00AB343D" w:rsidR="00AB343D" w:rsidP="00AB343D" w:rsidRDefault="00AB343D" w14:paraId="4E0CA95D" w14:textId="2806AB6A">
      <w:pPr>
        <w:pStyle w:val="Normalny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 w:themeColor="text1"/>
          <w:sz w:val="32"/>
          <w:szCs w:val="32"/>
        </w:rPr>
      </w:pPr>
      <w:hyperlink w:history="1" r:id="rId9">
        <w:r w:rsidRPr="00AB343D">
          <w:rPr>
            <w:rStyle w:val="Hipercze"/>
            <w:rFonts w:ascii="Arial" w:hAnsi="Arial" w:cs="Arial"/>
            <w:b/>
            <w:bCs/>
            <w:color w:val="000000" w:themeColor="text1"/>
            <w:spacing w:val="-7"/>
            <w:sz w:val="32"/>
            <w:szCs w:val="32"/>
            <w:u w:val="none"/>
          </w:rPr>
          <w:t>Obudowy serwerowe</w:t>
        </w:r>
      </w:hyperlink>
      <w:r w:rsidRPr="00AB343D">
        <w:rPr>
          <w:rFonts w:ascii="Arial" w:hAnsi="Arial" w:cs="Arial"/>
          <w:color w:val="000000" w:themeColor="text1"/>
          <w:sz w:val="32"/>
          <w:szCs w:val="32"/>
        </w:rPr>
        <w:t> – specjalne</w:t>
      </w:r>
    </w:p>
    <w:p w:rsidRPr="00AB343D" w:rsidR="00AB343D" w:rsidP="20A30442" w:rsidRDefault="00AB343D" w14:paraId="56CA433A" w14:textId="01C2D66C">
      <w:pPr>
        <w:pStyle w:val="NormalnyWeb"/>
        <w:shd w:val="clear" w:color="auto" w:fill="FFFFFF" w:themeFill="background1"/>
        <w:spacing w:before="0" w:beforeAutospacing="off" w:after="360" w:afterAutospacing="off"/>
        <w:rPr>
          <w:rFonts w:ascii="Arial" w:hAnsi="Arial" w:cs="Arial"/>
          <w:color w:val="000000" w:themeColor="text1"/>
          <w:sz w:val="28"/>
          <w:szCs w:val="28"/>
        </w:rPr>
      </w:pPr>
      <w:r w:rsidRPr="20A30442" w:rsidR="00AB343D">
        <w:rPr>
          <w:rFonts w:ascii="Arial" w:hAnsi="Arial" w:cs="Arial"/>
          <w:color w:val="000000" w:themeColor="text1" w:themeTint="FF" w:themeShade="FF"/>
          <w:sz w:val="28"/>
          <w:szCs w:val="28"/>
        </w:rPr>
        <w:t>Dla</w:t>
      </w:r>
      <w:r w:rsidRPr="20A30442" w:rsidR="00AB343D">
        <w:rPr>
          <w:rFonts w:ascii="Arial" w:hAnsi="Arial" w:cs="Arial"/>
          <w:color w:val="000000" w:themeColor="text1" w:themeTint="FF" w:themeShade="FF"/>
          <w:sz w:val="28"/>
          <w:szCs w:val="28"/>
        </w:rPr>
        <w:t xml:space="preserve"> ludzi, którzy mają zamiar zbudować serwer wysokiej jakości.</w:t>
      </w:r>
      <w:ins w:author="Anetta Kiraga" w:date="2020-12-17T23:31:43.757Z" w:id="118415322">
        <w:r w:rsidRPr="20A30442" w:rsidR="3896A34E">
          <w:rPr>
            <w:rFonts w:ascii="Arial" w:hAnsi="Arial" w:cs="Arial"/>
            <w:color w:val="000000" w:themeColor="text1" w:themeTint="FF" w:themeShade="FF"/>
            <w:sz w:val="28"/>
            <w:szCs w:val="28"/>
          </w:rPr>
          <w:t xml:space="preserve"> Cecha obudowy a nie dla kogo</w:t>
        </w:r>
      </w:ins>
    </w:p>
    <w:p w:rsidRPr="00AB343D" w:rsidR="00AB343D" w:rsidP="00AB343D" w:rsidRDefault="00AB343D" w14:paraId="06C8BC05" w14:textId="20C35EA6">
      <w:pPr>
        <w:pStyle w:val="Normalny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 w:themeColor="text1"/>
          <w:sz w:val="32"/>
          <w:szCs w:val="32"/>
        </w:rPr>
      </w:pPr>
      <w:hyperlink w:history="1" r:id="rId10">
        <w:r w:rsidRPr="00AB343D">
          <w:rPr>
            <w:rFonts w:ascii="Arial" w:hAnsi="Arial" w:cs="Arial"/>
            <w:color w:val="000000" w:themeColor="text1"/>
            <w:spacing w:val="-7"/>
            <w:sz w:val="32"/>
            <w:szCs w:val="32"/>
          </w:rPr>
          <w:br/>
        </w:r>
        <w:r w:rsidRPr="00AB343D">
          <w:rPr>
            <w:rStyle w:val="Hipercze"/>
            <w:rFonts w:ascii="Arial" w:hAnsi="Arial" w:cs="Arial"/>
            <w:b/>
            <w:bCs/>
            <w:color w:val="000000" w:themeColor="text1"/>
            <w:spacing w:val="-7"/>
            <w:sz w:val="32"/>
            <w:szCs w:val="32"/>
            <w:u w:val="none"/>
          </w:rPr>
          <w:t>Obudowy niestandardowe</w:t>
        </w:r>
      </w:hyperlink>
      <w:r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Pr="00AB343D">
        <w:rPr>
          <w:rFonts w:ascii="Arial" w:hAnsi="Arial" w:cs="Arial"/>
          <w:color w:val="000000" w:themeColor="text1"/>
          <w:sz w:val="32"/>
          <w:szCs w:val="32"/>
        </w:rPr>
        <w:t>- poza klasyfikacją</w:t>
      </w:r>
    </w:p>
    <w:p w:rsidRPr="00AB343D" w:rsidR="00AB343D" w:rsidRDefault="00AB343D" w14:paraId="5DFBB48E" w14:textId="1972F06C">
      <w:pPr>
        <w:rPr>
          <w:color w:val="000000" w:themeColor="text1"/>
          <w:sz w:val="32"/>
          <w:szCs w:val="32"/>
        </w:rPr>
      </w:pPr>
      <w:r w:rsidRPr="20A30442" w:rsidR="00AB343D">
        <w:rPr>
          <w:color w:val="000000" w:themeColor="text1" w:themeTint="FF" w:themeShade="FF"/>
          <w:sz w:val="32"/>
          <w:szCs w:val="32"/>
        </w:rPr>
        <w:t>Dla ludzi, którzy chcą się wyróżnić.</w:t>
      </w:r>
      <w:ins w:author="Anetta Kiraga" w:date="2020-12-17T23:31:48.991Z" w:id="1379472127">
        <w:r w:rsidRPr="20A30442" w:rsidR="451D7395">
          <w:rPr>
            <w:color w:val="000000" w:themeColor="text1" w:themeTint="FF" w:themeShade="FF"/>
            <w:sz w:val="32"/>
            <w:szCs w:val="32"/>
          </w:rPr>
          <w:t xml:space="preserve"> jw</w:t>
        </w:r>
      </w:ins>
    </w:p>
    <w:sectPr w:rsidRPr="00AB343D" w:rsidR="00AB343D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3D"/>
    <w:rsid w:val="0061357A"/>
    <w:rsid w:val="00AB343D"/>
    <w:rsid w:val="20A30442"/>
    <w:rsid w:val="3896A34E"/>
    <w:rsid w:val="451D7395"/>
    <w:rsid w:val="610089EF"/>
    <w:rsid w:val="6A9DE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B94E2"/>
  <w15:chartTrackingRefBased/>
  <w15:docId w15:val="{89674E38-B9B8-4490-998B-4E7C5DD6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AB343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AB34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benchmark.pl/testy_i_recenzje/Obudowy_multimedialne__HTPC-3730/strona/13781.html" TargetMode="External" Id="rId8" /><Relationship Type="http://schemas.openxmlformats.org/officeDocument/2006/relationships/customXml" Target="../customXml/item1.xml" Id="rId13" /><Relationship Type="http://schemas.openxmlformats.org/officeDocument/2006/relationships/webSettings" Target="webSettings.xml" Id="rId3" /><Relationship Type="http://schemas.openxmlformats.org/officeDocument/2006/relationships/hyperlink" Target="https://www.benchmark.pl/testy_i_recenzje/Obudowy_slim_tower_i_SFF__kompaktowe-3730/strona/13780.html" TargetMode="External" Id="rId7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www.benchmark.pl/testy_i_recenzje/Obudowy_desktop__lezace-3730/strona/13779.html" TargetMode="External" Id="rId6" /><Relationship Type="http://schemas.openxmlformats.org/officeDocument/2006/relationships/fontTable" Target="fontTable.xml" Id="rId11" /><Relationship Type="http://schemas.openxmlformats.org/officeDocument/2006/relationships/hyperlink" Target="https://www.benchmark.pl/testy_i_recenzje/Obudowy_tower_cz._2__zaawansowane-3730/strona/13778.html" TargetMode="External" Id="rId5" /><Relationship Type="http://schemas.openxmlformats.org/officeDocument/2006/relationships/customXml" Target="../customXml/item3.xml" Id="rId15" /><Relationship Type="http://schemas.openxmlformats.org/officeDocument/2006/relationships/hyperlink" Target="https://www.benchmark.pl/testy_i_recenzje/Obudowy_niestandardowe_-_poza_klasyfikacja-3730/strona/13783.html" TargetMode="External" Id="rId10" /><Relationship Type="http://schemas.openxmlformats.org/officeDocument/2006/relationships/hyperlink" Target="https://www.benchmark.pl/testy_i_recenzje/Obudowy_tower_cz._1__proste-3730/strona/13777.html" TargetMode="External" Id="rId4" /><Relationship Type="http://schemas.openxmlformats.org/officeDocument/2006/relationships/hyperlink" Target="https://www.benchmark.pl/testy_i_recenzje/Obudowy_serwerowe__specjalne-3730/strona/13782.html" TargetMode="External" Id="rId9" /><Relationship Type="http://schemas.openxmlformats.org/officeDocument/2006/relationships/customXml" Target="../customXml/item2.xml" Id="rId14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A2E541E3AF4A47939082EDEB73D511" ma:contentTypeVersion="16" ma:contentTypeDescription="Utwórz nowy dokument." ma:contentTypeScope="" ma:versionID="121850997feb4e47f4e7e6414623ede6">
  <xsd:schema xmlns:xsd="http://www.w3.org/2001/XMLSchema" xmlns:xs="http://www.w3.org/2001/XMLSchema" xmlns:p="http://schemas.microsoft.com/office/2006/metadata/properties" xmlns:ns2="94f7330d-b473-4edf-843a-7f33352a05a4" xmlns:ns3="397d4aaf-d6a2-418d-99c2-a340e4c16cd0" targetNamespace="http://schemas.microsoft.com/office/2006/metadata/properties" ma:root="true" ma:fieldsID="13ca7cc10c6c856ddc1a404cd2570c35" ns2:_="" ns3:_="">
    <xsd:import namespace="94f7330d-b473-4edf-843a-7f33352a05a4"/>
    <xsd:import namespace="397d4aaf-d6a2-418d-99c2-a340e4c16cd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7330d-b473-4edf-843a-7f33352a05a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Tagi obrazów" ma:readOnly="false" ma:fieldId="{5cf76f15-5ced-4ddc-b409-7134ff3c332f}" ma:taxonomyMulti="true" ma:sspId="5da75dad-534c-4340-8773-bc320699d0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7d4aaf-d6a2-418d-99c2-a340e4c16cd0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b9c845e-dd4b-4be7-b42d-e18273df4446}" ma:internalName="TaxCatchAll" ma:showField="CatchAllData" ma:web="397d4aaf-d6a2-418d-99c2-a340e4c16c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4f7330d-b473-4edf-843a-7f33352a05a4" xsi:nil="true"/>
    <lcf76f155ced4ddcb4097134ff3c332f xmlns="94f7330d-b473-4edf-843a-7f33352a05a4">
      <Terms xmlns="http://schemas.microsoft.com/office/infopath/2007/PartnerControls"/>
    </lcf76f155ced4ddcb4097134ff3c332f>
    <TaxCatchAll xmlns="397d4aaf-d6a2-418d-99c2-a340e4c16cd0" xsi:nil="true"/>
  </documentManagement>
</p:properties>
</file>

<file path=customXml/itemProps1.xml><?xml version="1.0" encoding="utf-8"?>
<ds:datastoreItem xmlns:ds="http://schemas.openxmlformats.org/officeDocument/2006/customXml" ds:itemID="{7FC0BCFA-FDF9-48E4-B0D4-6142F14F136C}"/>
</file>

<file path=customXml/itemProps2.xml><?xml version="1.0" encoding="utf-8"?>
<ds:datastoreItem xmlns:ds="http://schemas.openxmlformats.org/officeDocument/2006/customXml" ds:itemID="{B861C4AE-29F6-4113-9BCA-FCB0C461D531}"/>
</file>

<file path=customXml/itemProps3.xml><?xml version="1.0" encoding="utf-8"?>
<ds:datastoreItem xmlns:ds="http://schemas.openxmlformats.org/officeDocument/2006/customXml" ds:itemID="{3ACF85DC-A8AE-4AC5-A8FA-3F5EAE1CABA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Anetta Kiraga</cp:lastModifiedBy>
  <cp:revision>2</cp:revision>
  <dcterms:created xsi:type="dcterms:W3CDTF">2020-12-14T07:38:00Z</dcterms:created>
  <dcterms:modified xsi:type="dcterms:W3CDTF">2020-12-17T23:32:11Z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0x01010041A2E541E3AF4A47939082EDEB73D511</vt:lpwstr>
  </property>
  <property fmtid="{D5CDD505-2E9C-101B-9397-08002B2CF9AE}" pid="3" name="MediaServiceImageTags">
    <vt:lpwstr/>
  </property>
</Properties>
</file>